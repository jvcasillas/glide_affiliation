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026E" w14:textId="77777777" w:rsidR="0003516C" w:rsidRPr="00EF5F81" w:rsidRDefault="00342430" w:rsidP="00ED24B0">
      <w:pPr>
        <w:jc w:val="both"/>
        <w:rPr>
          <w:b/>
        </w:rPr>
      </w:pPr>
      <w:r w:rsidRPr="00EF5F81">
        <w:rPr>
          <w:b/>
        </w:rPr>
        <w:t>Syllabic affiliation</w:t>
      </w:r>
      <w:r w:rsidR="0003516C" w:rsidRPr="00EF5F81">
        <w:rPr>
          <w:b/>
        </w:rPr>
        <w:t xml:space="preserve"> of prevocalic glides</w:t>
      </w:r>
      <w:r w:rsidR="00CE535A" w:rsidRPr="00EF5F81">
        <w:rPr>
          <w:b/>
        </w:rPr>
        <w:t xml:space="preserve"> in Sonoran Spanish</w:t>
      </w:r>
    </w:p>
    <w:p w14:paraId="24B107DC" w14:textId="77777777" w:rsidR="0003516C" w:rsidRPr="006B627D" w:rsidRDefault="0003516C" w:rsidP="00ED24B0">
      <w:pPr>
        <w:jc w:val="both"/>
      </w:pPr>
    </w:p>
    <w:p w14:paraId="479586E4" w14:textId="12B8B966" w:rsidR="00525C90" w:rsidRPr="006B627D" w:rsidRDefault="0003516C" w:rsidP="002866DE">
      <w:pPr>
        <w:pStyle w:val="FootnoteText"/>
        <w:jc w:val="both"/>
      </w:pPr>
      <w:r w:rsidRPr="006B627D">
        <w:t xml:space="preserve">The study is concerned with the </w:t>
      </w:r>
      <w:r w:rsidR="00342430" w:rsidRPr="006B627D">
        <w:t>syllabic affiliation</w:t>
      </w:r>
      <w:r w:rsidRPr="006B627D">
        <w:t xml:space="preserve"> of</w:t>
      </w:r>
      <w:r w:rsidR="002F0A76" w:rsidRPr="006B627D">
        <w:t xml:space="preserve"> prevocalic glides in Spanish</w:t>
      </w:r>
      <w:r w:rsidRPr="006B627D">
        <w:t xml:space="preserve">, </w:t>
      </w:r>
      <w:r w:rsidR="00EB624E" w:rsidRPr="006B627D">
        <w:t>e.g.,</w:t>
      </w:r>
      <w:r w:rsidRPr="006B627D">
        <w:t xml:space="preserve"> ‘</w:t>
      </w:r>
      <w:proofErr w:type="spellStart"/>
      <w:r w:rsidRPr="006B627D">
        <w:t>i</w:t>
      </w:r>
      <w:proofErr w:type="spellEnd"/>
      <w:r w:rsidRPr="006B627D">
        <w:t xml:space="preserve">’ in </w:t>
      </w:r>
      <w:r w:rsidRPr="006B627D">
        <w:rPr>
          <w:i/>
        </w:rPr>
        <w:t>mie.do</w:t>
      </w:r>
      <w:r w:rsidR="009F5AE2">
        <w:t xml:space="preserve"> ‘fear’, in particular</w:t>
      </w:r>
      <w:r w:rsidR="00DE7551">
        <w:t>,</w:t>
      </w:r>
      <w:r w:rsidR="009F5AE2">
        <w:t xml:space="preserve"> we are interested in determining whether prevocalic glides can form a complex onset in some varieties of Spanish. </w:t>
      </w:r>
      <w:r w:rsidR="00B36098" w:rsidRPr="006B627D">
        <w:t>Existing</w:t>
      </w:r>
      <w:r w:rsidRPr="006B627D">
        <w:t xml:space="preserve"> accounts of Spanish syllable structure posit that prevocalic glides cannot be in</w:t>
      </w:r>
      <w:r w:rsidR="0050598D" w:rsidRPr="006B627D">
        <w:t xml:space="preserve"> the onset because when they </w:t>
      </w:r>
      <w:r w:rsidR="00D96C72">
        <w:t>are</w:t>
      </w:r>
      <w:r w:rsidR="0050598D" w:rsidRPr="006B627D">
        <w:t xml:space="preserve">, </w:t>
      </w:r>
      <w:r w:rsidRPr="006B627D">
        <w:t xml:space="preserve">they </w:t>
      </w:r>
      <w:r w:rsidR="00D96C72">
        <w:t>surface</w:t>
      </w:r>
      <w:r w:rsidRPr="006B627D">
        <w:t xml:space="preserve"> as </w:t>
      </w:r>
      <w:r w:rsidR="00A73542" w:rsidRPr="006B627D">
        <w:t xml:space="preserve">obstruent </w:t>
      </w:r>
      <w:r w:rsidRPr="006B627D">
        <w:t>consonants</w:t>
      </w:r>
      <w:r w:rsidR="007A3698" w:rsidRPr="006B627D">
        <w:t>,</w:t>
      </w:r>
      <w:r w:rsidR="00A73542" w:rsidRPr="006B627D">
        <w:t xml:space="preserve"> generally fricatives</w:t>
      </w:r>
      <w:r w:rsidRPr="006B627D">
        <w:t xml:space="preserve">, i.e., </w:t>
      </w:r>
      <w:r w:rsidRPr="006B627D">
        <w:rPr>
          <w:i/>
        </w:rPr>
        <w:t>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[-jen.do] ‘-</w:t>
      </w:r>
      <w:proofErr w:type="spellStart"/>
      <w:r w:rsidRPr="006B627D">
        <w:t>ing</w:t>
      </w:r>
      <w:proofErr w:type="spellEnd"/>
      <w:r w:rsidRPr="006B627D">
        <w:t xml:space="preserve">’, </w:t>
      </w:r>
      <w:r w:rsidRPr="006B627D">
        <w:rPr>
          <w:i/>
        </w:rPr>
        <w:t>com-</w:t>
      </w:r>
      <w:proofErr w:type="spellStart"/>
      <w:r w:rsidRPr="006B627D">
        <w:rPr>
          <w:i/>
        </w:rPr>
        <w:t>iendo</w:t>
      </w:r>
      <w:proofErr w:type="spellEnd"/>
      <w:r w:rsidRPr="006B627D">
        <w:t xml:space="preserve"> [</w:t>
      </w:r>
      <w:proofErr w:type="gramStart"/>
      <w:r w:rsidRPr="006B627D">
        <w:t>ko.mjen.do</w:t>
      </w:r>
      <w:proofErr w:type="gramEnd"/>
      <w:r w:rsidRPr="006B627D">
        <w:t xml:space="preserve">] ‘eating’, vs.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[kre.ʝen.do] ‘belie</w:t>
      </w:r>
      <w:r w:rsidR="00025D11">
        <w:t>ving’ (</w:t>
      </w:r>
      <w:proofErr w:type="spellStart"/>
      <w:r w:rsidR="00025D11">
        <w:t>Hualde</w:t>
      </w:r>
      <w:proofErr w:type="spellEnd"/>
      <w:r w:rsidR="00025D11">
        <w:t xml:space="preserve"> 2005, </w:t>
      </w:r>
      <w:proofErr w:type="spellStart"/>
      <w:r w:rsidR="00025D11">
        <w:t>Colina</w:t>
      </w:r>
      <w:proofErr w:type="spellEnd"/>
      <w:r w:rsidR="00025D11">
        <w:t xml:space="preserve"> 2009</w:t>
      </w:r>
      <w:r w:rsidRPr="006B627D">
        <w:t xml:space="preserve">). </w:t>
      </w:r>
      <w:r w:rsidR="00BD3ED0" w:rsidRPr="006B627D">
        <w:t xml:space="preserve">Additional arguments in favor of </w:t>
      </w:r>
      <w:r w:rsidR="000B6A13" w:rsidRPr="006B627D">
        <w:t xml:space="preserve">the </w:t>
      </w:r>
      <w:r w:rsidR="00BD3ED0" w:rsidRPr="006B627D">
        <w:t>nuclear status</w:t>
      </w:r>
      <w:r w:rsidR="000B6A13" w:rsidRPr="006B627D">
        <w:t xml:space="preserve"> of prevocalic </w:t>
      </w:r>
      <w:proofErr w:type="spellStart"/>
      <w:r w:rsidR="000B6A13" w:rsidRPr="006B627D">
        <w:t>postconsonantal</w:t>
      </w:r>
      <w:proofErr w:type="spellEnd"/>
      <w:r w:rsidR="000B6A13" w:rsidRPr="006B627D">
        <w:t xml:space="preserve"> glides</w:t>
      </w:r>
      <w:r w:rsidR="00BD3ED0" w:rsidRPr="006B627D">
        <w:t xml:space="preserve"> have to do with </w:t>
      </w:r>
      <w:r w:rsidR="00B36098" w:rsidRPr="006B627D">
        <w:t xml:space="preserve">rhyme restrictions, vowel harmony and </w:t>
      </w:r>
      <w:proofErr w:type="spellStart"/>
      <w:r w:rsidR="00B36098" w:rsidRPr="006B627D">
        <w:t>hypochoristic</w:t>
      </w:r>
      <w:proofErr w:type="spellEnd"/>
      <w:r w:rsidR="00B36098" w:rsidRPr="006B627D">
        <w:t xml:space="preserve"> formation (cf. </w:t>
      </w:r>
      <w:proofErr w:type="spellStart"/>
      <w:r w:rsidR="00B36098" w:rsidRPr="006B627D">
        <w:t>Hualde</w:t>
      </w:r>
      <w:proofErr w:type="spellEnd"/>
      <w:r w:rsidR="00B36098" w:rsidRPr="006B627D">
        <w:t xml:space="preserve"> 2014, </w:t>
      </w:r>
      <w:proofErr w:type="spellStart"/>
      <w:r w:rsidR="00B36098" w:rsidRPr="006B627D">
        <w:t>Colina</w:t>
      </w:r>
      <w:proofErr w:type="spellEnd"/>
      <w:r w:rsidR="00B36098" w:rsidRPr="006B627D">
        <w:t xml:space="preserve"> 2009)</w:t>
      </w:r>
      <w:r w:rsidR="00BD3ED0" w:rsidRPr="006B627D">
        <w:t xml:space="preserve">. </w:t>
      </w:r>
      <w:r w:rsidRPr="006B627D">
        <w:t xml:space="preserve">While this </w:t>
      </w:r>
      <w:r w:rsidR="00DE7551">
        <w:t>accounts</w:t>
      </w:r>
      <w:r w:rsidRPr="006B627D">
        <w:t xml:space="preserve"> </w:t>
      </w:r>
      <w:r w:rsidR="00DE7551">
        <w:t>for</w:t>
      </w:r>
      <w:r w:rsidRPr="006B627D">
        <w:t xml:space="preserve"> prevocalic glides </w:t>
      </w:r>
      <w:r w:rsidR="00DE7551">
        <w:t>in</w:t>
      </w:r>
      <w:r w:rsidR="00BD3ED0" w:rsidRPr="006B627D">
        <w:t xml:space="preserve"> many varieties of Spanish, in particular those with glide </w:t>
      </w:r>
      <w:proofErr w:type="spellStart"/>
      <w:r w:rsidR="00BD3ED0" w:rsidRPr="006B627D">
        <w:t>fricativization</w:t>
      </w:r>
      <w:proofErr w:type="spellEnd"/>
      <w:r w:rsidR="00BD3ED0" w:rsidRPr="006B627D">
        <w:t xml:space="preserve"> in the onset,</w:t>
      </w:r>
      <w:r w:rsidRPr="006B627D">
        <w:t xml:space="preserve"> </w:t>
      </w:r>
      <w:r w:rsidR="00D96C72">
        <w:t>other varieties</w:t>
      </w:r>
      <w:r w:rsidR="009F5AE2">
        <w:t>,</w:t>
      </w:r>
      <w:r w:rsidRPr="006B627D">
        <w:t xml:space="preserve"> such as </w:t>
      </w:r>
      <w:r w:rsidR="00DE7551">
        <w:t>the Spanish</w:t>
      </w:r>
      <w:r w:rsidRPr="006B627D">
        <w:t xml:space="preserve"> of Son</w:t>
      </w:r>
      <w:r w:rsidR="00EB624E" w:rsidRPr="006B627D">
        <w:t>ora, Mexico,</w:t>
      </w:r>
      <w:r w:rsidR="000B6A13" w:rsidRPr="006B627D">
        <w:t xml:space="preserve"> </w:t>
      </w:r>
      <w:r w:rsidR="00D96C72">
        <w:t xml:space="preserve">allow for </w:t>
      </w:r>
      <w:r w:rsidR="000B6A13" w:rsidRPr="006B627D">
        <w:t>glide</w:t>
      </w:r>
      <w:r w:rsidR="00D96C72">
        <w:t>s</w:t>
      </w:r>
      <w:r w:rsidR="000B6A13" w:rsidRPr="006B627D">
        <w:t xml:space="preserve"> in the onset </w:t>
      </w:r>
      <w:r w:rsidR="00EB624E" w:rsidRPr="006B627D">
        <w:t xml:space="preserve">(Canfield 1981, </w:t>
      </w:r>
      <w:proofErr w:type="spellStart"/>
      <w:r w:rsidR="00EB624E" w:rsidRPr="006B627D">
        <w:t>Alvar</w:t>
      </w:r>
      <w:proofErr w:type="spellEnd"/>
      <w:r w:rsidR="00EB624E" w:rsidRPr="006B627D">
        <w:t xml:space="preserve"> 1996), </w:t>
      </w:r>
      <w:r w:rsidRPr="006B627D">
        <w:t xml:space="preserve">thus </w:t>
      </w:r>
      <w:proofErr w:type="spellStart"/>
      <w:r w:rsidRPr="006B627D">
        <w:rPr>
          <w:i/>
        </w:rPr>
        <w:t>creyendo</w:t>
      </w:r>
      <w:proofErr w:type="spellEnd"/>
      <w:r w:rsidRPr="006B627D">
        <w:t xml:space="preserve"> ‘believing’ is </w:t>
      </w:r>
      <w:r w:rsidR="00522D17" w:rsidRPr="006B627D">
        <w:t>realized</w:t>
      </w:r>
      <w:r w:rsidRPr="006B627D">
        <w:t xml:space="preserve"> [kre.jen.do], with a glide instead of a fricative consonant</w:t>
      </w:r>
      <w:r w:rsidR="009E77F0" w:rsidRPr="006B627D">
        <w:t xml:space="preserve">. </w:t>
      </w:r>
      <w:r w:rsidR="000B6A13" w:rsidRPr="006B627D">
        <w:t>Consequently</w:t>
      </w:r>
      <w:r w:rsidR="00E55648" w:rsidRPr="006B627D">
        <w:t xml:space="preserve">, a glide preceded by a consonant </w:t>
      </w:r>
      <w:r w:rsidR="00DE7551">
        <w:t>(e.g.,</w:t>
      </w:r>
      <w:r w:rsidR="00E55648" w:rsidRPr="006B627D">
        <w:t xml:space="preserve"> </w:t>
      </w:r>
      <w:proofErr w:type="spellStart"/>
      <w:r w:rsidR="00E55648" w:rsidRPr="006B627D">
        <w:rPr>
          <w:i/>
        </w:rPr>
        <w:t>i</w:t>
      </w:r>
      <w:proofErr w:type="spellEnd"/>
      <w:r w:rsidR="00E55648" w:rsidRPr="006B627D">
        <w:t xml:space="preserve"> in </w:t>
      </w:r>
      <w:r w:rsidR="00E55648" w:rsidRPr="006B627D">
        <w:rPr>
          <w:i/>
        </w:rPr>
        <w:t>tiara</w:t>
      </w:r>
      <w:r w:rsidR="00DE7551">
        <w:t>)</w:t>
      </w:r>
      <w:r w:rsidR="00E55648" w:rsidRPr="006B627D">
        <w:t xml:space="preserve"> could</w:t>
      </w:r>
      <w:r w:rsidR="00FC14A5">
        <w:t xml:space="preserve"> in principle</w:t>
      </w:r>
      <w:r w:rsidR="00E55648" w:rsidRPr="006B627D">
        <w:t xml:space="preserve"> be parsed as the second element in the onset [</w:t>
      </w:r>
      <w:proofErr w:type="spellStart"/>
      <w:r w:rsidR="00E55648" w:rsidRPr="006B627D">
        <w:t>tj</w:t>
      </w:r>
      <w:proofErr w:type="spellEnd"/>
      <w:r w:rsidR="00E55648" w:rsidRPr="006B627D">
        <w:t xml:space="preserve">] (i.e. an onset cluster), rather than in the nucleus [ja]. </w:t>
      </w:r>
      <w:r w:rsidRPr="006B627D">
        <w:t xml:space="preserve">In more </w:t>
      </w:r>
      <w:r w:rsidR="00D96C72">
        <w:t xml:space="preserve">general terms, the question is: </w:t>
      </w:r>
      <w:r w:rsidRPr="006B627D">
        <w:t>are prevocalic glides</w:t>
      </w:r>
      <w:r w:rsidR="000B6A13" w:rsidRPr="006B627D">
        <w:t xml:space="preserve"> always</w:t>
      </w:r>
      <w:r w:rsidRPr="006B627D">
        <w:t xml:space="preserve"> part of an onset or can the glide be </w:t>
      </w:r>
      <w:r w:rsidR="00D96C72">
        <w:t>parsed in a</w:t>
      </w:r>
      <w:r w:rsidRPr="006B627D">
        <w:t xml:space="preserve"> complex nucleus preceding a full vowel (in a diphthong)?</w:t>
      </w:r>
      <w:r w:rsidR="00CE535A" w:rsidRPr="006B627D">
        <w:t xml:space="preserve"> </w:t>
      </w:r>
      <w:r w:rsidR="009F5AE2">
        <w:t>Onset parsing would</w:t>
      </w:r>
      <w:r w:rsidR="00CE535A" w:rsidRPr="006B627D">
        <w:t xml:space="preserve"> suggest cross-dialectal variation in the syllabic affiliation of prevocalic glides</w:t>
      </w:r>
      <w:r w:rsidR="009F5AE2">
        <w:t xml:space="preserve">. </w:t>
      </w:r>
      <w:r w:rsidR="003010C0" w:rsidRPr="006B627D">
        <w:t xml:space="preserve">This </w:t>
      </w:r>
      <w:r w:rsidR="003010C0">
        <w:t>finding</w:t>
      </w:r>
      <w:r w:rsidR="003010C0" w:rsidRPr="006B627D">
        <w:t xml:space="preserve"> </w:t>
      </w:r>
      <w:r w:rsidR="003010C0">
        <w:t>would also bear</w:t>
      </w:r>
      <w:r w:rsidR="003010C0" w:rsidRPr="006B627D">
        <w:t xml:space="preserve"> out the predictions of an optimality-theoretic</w:t>
      </w:r>
      <w:r w:rsidR="00525C90">
        <w:t xml:space="preserve"> factorial typology in which constraint</w:t>
      </w:r>
      <w:r w:rsidR="003010C0" w:rsidRPr="006B627D">
        <w:t xml:space="preserve"> </w:t>
      </w:r>
      <w:proofErr w:type="spellStart"/>
      <w:r w:rsidR="003010C0">
        <w:t>re</w:t>
      </w:r>
      <w:r w:rsidR="003010C0" w:rsidRPr="006B627D">
        <w:t>ranking</w:t>
      </w:r>
      <w:proofErr w:type="spellEnd"/>
      <w:r w:rsidR="00525C90">
        <w:t xml:space="preserve"> predicts possible patterns of variation.  </w:t>
      </w:r>
      <w:r w:rsidR="001668DE">
        <w:t>More s</w:t>
      </w:r>
      <w:r w:rsidR="00D35D57">
        <w:t>pecifically</w:t>
      </w:r>
      <w:r w:rsidR="00525C90">
        <w:t>,</w:t>
      </w:r>
      <w:r w:rsidR="001668DE">
        <w:t xml:space="preserve"> the</w:t>
      </w:r>
      <w:r w:rsidR="00525C90">
        <w:t xml:space="preserve"> </w:t>
      </w:r>
      <w:proofErr w:type="spellStart"/>
      <w:r w:rsidR="00D35D57">
        <w:t>reranking</w:t>
      </w:r>
      <w:proofErr w:type="spellEnd"/>
      <w:r w:rsidR="00D35D57">
        <w:t xml:space="preserve"> of the</w:t>
      </w:r>
      <w:r w:rsidR="003010C0">
        <w:t xml:space="preserve"> hierarchy</w:t>
      </w:r>
      <w:r w:rsidR="003010C0" w:rsidRPr="006B627D">
        <w:t xml:space="preserve"> responsible for </w:t>
      </w:r>
      <w:r w:rsidR="003010C0">
        <w:t>nuclear glides</w:t>
      </w:r>
      <w:r w:rsidR="00AD7A58">
        <w:t>—</w:t>
      </w:r>
      <w:r w:rsidR="00AD7A58" w:rsidRPr="006B627D">
        <w:t>*</w:t>
      </w:r>
      <w:r w:rsidR="00AD7A58" w:rsidRPr="00D96C72">
        <w:rPr>
          <w:smallCaps/>
        </w:rPr>
        <w:t>Onset/</w:t>
      </w:r>
      <w:r w:rsidR="00AD7A58" w:rsidRPr="006B627D">
        <w:t xml:space="preserve">glide, </w:t>
      </w:r>
      <w:r w:rsidR="00AD7A58" w:rsidRPr="006B627D">
        <w:rPr>
          <w:smallCaps/>
        </w:rPr>
        <w:t>Onset</w:t>
      </w:r>
      <w:r w:rsidR="00AD7A58" w:rsidRPr="006B627D">
        <w:t xml:space="preserve"> &gt;&gt; *</w:t>
      </w:r>
      <w:r w:rsidR="00AD7A58" w:rsidRPr="006B627D">
        <w:rPr>
          <w:smallCaps/>
        </w:rPr>
        <w:t xml:space="preserve">Complex </w:t>
      </w:r>
      <w:proofErr w:type="spellStart"/>
      <w:r w:rsidR="00AD7A58" w:rsidRPr="006B627D">
        <w:rPr>
          <w:smallCaps/>
        </w:rPr>
        <w:t>Nuc</w:t>
      </w:r>
      <w:proofErr w:type="spellEnd"/>
      <w:r w:rsidR="00AD7A58">
        <w:rPr>
          <w:smallCaps/>
        </w:rPr>
        <w:t xml:space="preserve">, </w:t>
      </w:r>
      <w:r w:rsidR="00AD7A58" w:rsidRPr="00D96C72">
        <w:rPr>
          <w:smallCaps/>
        </w:rPr>
        <w:t>Max</w:t>
      </w:r>
      <w:r w:rsidR="00AD7A58" w:rsidRPr="006B627D">
        <w:t>-IO</w:t>
      </w:r>
      <w:r w:rsidR="00AD7A58" w:rsidRPr="00CC7DC9">
        <w:rPr>
          <w:rFonts w:ascii="Symbol" w:hAnsi="Symbol"/>
          <w:smallCaps/>
        </w:rPr>
        <w:t></w:t>
      </w:r>
      <w:r w:rsidR="00AD7A58" w:rsidRPr="00CC7DC9">
        <w:rPr>
          <w:rFonts w:ascii="Symbol" w:hAnsi="Symbol"/>
        </w:rPr>
        <w:t></w:t>
      </w:r>
      <w:r w:rsidR="00AD7A58" w:rsidRPr="006B627D">
        <w:rPr>
          <w:smallCaps/>
        </w:rPr>
        <w:t xml:space="preserve"> </w:t>
      </w:r>
      <w:proofErr w:type="spellStart"/>
      <w:r w:rsidR="00AD7A58" w:rsidRPr="006B627D">
        <w:rPr>
          <w:smallCaps/>
        </w:rPr>
        <w:t>Ident</w:t>
      </w:r>
      <w:proofErr w:type="spellEnd"/>
      <w:r w:rsidR="00AD7A58" w:rsidRPr="006B627D">
        <w:t>(cons)</w:t>
      </w:r>
      <w:r w:rsidR="008B755E">
        <w:t xml:space="preserve"> </w:t>
      </w:r>
      <w:r w:rsidR="00AD7A58">
        <w:t>(</w:t>
      </w:r>
      <w:proofErr w:type="spellStart"/>
      <w:r w:rsidR="00AD7A58">
        <w:t>i.e</w:t>
      </w:r>
      <w:proofErr w:type="spellEnd"/>
      <w:r w:rsidR="00AD7A58">
        <w:t>, the</w:t>
      </w:r>
      <w:r w:rsidR="00525C90">
        <w:t xml:space="preserve"> constraint that bans</w:t>
      </w:r>
      <w:r w:rsidR="00525C90" w:rsidRPr="006B627D">
        <w:t xml:space="preserve"> glides in the onset dominates</w:t>
      </w:r>
      <w:r w:rsidR="00525C90">
        <w:t xml:space="preserve"> the </w:t>
      </w:r>
      <w:proofErr w:type="spellStart"/>
      <w:r w:rsidR="00525C90">
        <w:t>markedness</w:t>
      </w:r>
      <w:proofErr w:type="spellEnd"/>
      <w:r w:rsidR="00525C90">
        <w:t xml:space="preserve"> constraint against complex nuclei as well as the</w:t>
      </w:r>
      <w:r w:rsidR="00525C90" w:rsidRPr="006B627D">
        <w:t xml:space="preserve"> faithfulness constraints </w:t>
      </w:r>
      <w:r w:rsidR="006F25E1">
        <w:t>requiring</w:t>
      </w:r>
      <w:r w:rsidR="00525C90" w:rsidRPr="006B627D">
        <w:t xml:space="preserve"> the preservation of the </w:t>
      </w:r>
      <w:proofErr w:type="spellStart"/>
      <w:r w:rsidR="00525C90" w:rsidRPr="006B627D">
        <w:t>moraic</w:t>
      </w:r>
      <w:proofErr w:type="spellEnd"/>
      <w:r w:rsidR="00525C90" w:rsidRPr="006B627D">
        <w:t xml:space="preserve"> structure of the input and of the [</w:t>
      </w:r>
      <w:r w:rsidR="00525C90">
        <w:t>–cons</w:t>
      </w:r>
      <w:r w:rsidR="00525C90" w:rsidRPr="006B627D">
        <w:t>] spec</w:t>
      </w:r>
      <w:r w:rsidR="00AD7A58">
        <w:t>ification of the input)—</w:t>
      </w:r>
      <w:r w:rsidR="00025D11">
        <w:t>would result</w:t>
      </w:r>
      <w:r w:rsidR="002866DE">
        <w:t xml:space="preserve"> in </w:t>
      </w:r>
      <w:r w:rsidR="003010C0" w:rsidRPr="006B627D">
        <w:rPr>
          <w:smallCaps/>
        </w:rPr>
        <w:t xml:space="preserve">Onset, </w:t>
      </w:r>
      <w:r w:rsidR="003010C0" w:rsidRPr="006B627D">
        <w:t>*</w:t>
      </w:r>
      <w:r w:rsidR="003010C0" w:rsidRPr="006B627D">
        <w:rPr>
          <w:smallCaps/>
        </w:rPr>
        <w:t xml:space="preserve">Complex </w:t>
      </w:r>
      <w:proofErr w:type="spellStart"/>
      <w:r w:rsidR="003010C0" w:rsidRPr="006B627D">
        <w:rPr>
          <w:smallCaps/>
        </w:rPr>
        <w:t>Nuc</w:t>
      </w:r>
      <w:proofErr w:type="spellEnd"/>
      <w:r w:rsidR="003010C0" w:rsidRPr="006B627D">
        <w:rPr>
          <w:smallCaps/>
        </w:rPr>
        <w:t xml:space="preserve"> </w:t>
      </w:r>
      <w:r w:rsidR="003010C0" w:rsidRPr="006B627D">
        <w:t xml:space="preserve">&gt;&gt; </w:t>
      </w:r>
      <w:r w:rsidR="003010C0" w:rsidRPr="006B627D">
        <w:rPr>
          <w:smallCaps/>
        </w:rPr>
        <w:t>*Onset</w:t>
      </w:r>
      <w:r w:rsidR="003010C0" w:rsidRPr="006B627D">
        <w:t xml:space="preserve">/glide, </w:t>
      </w:r>
      <w:r w:rsidR="00E75FDA" w:rsidRPr="00D96C72">
        <w:rPr>
          <w:smallCaps/>
        </w:rPr>
        <w:t>Max</w:t>
      </w:r>
      <w:r w:rsidR="003010C0" w:rsidRPr="006B627D">
        <w:t>-IO</w:t>
      </w:r>
      <w:r w:rsidR="003010C0" w:rsidRPr="00CC7DC9">
        <w:rPr>
          <w:rFonts w:ascii="Symbol" w:hAnsi="Symbol"/>
          <w:smallCaps/>
        </w:rPr>
        <w:t></w:t>
      </w:r>
      <w:r w:rsidR="003010C0">
        <w:rPr>
          <w:rFonts w:ascii="Symbol" w:hAnsi="Symbol"/>
          <w:smallCaps/>
        </w:rPr>
        <w:t></w:t>
      </w:r>
      <w:r w:rsidR="003010C0">
        <w:rPr>
          <w:rFonts w:ascii="Symbol" w:hAnsi="Symbol"/>
          <w:smallCaps/>
        </w:rPr>
        <w:t></w:t>
      </w:r>
      <w:proofErr w:type="spellStart"/>
      <w:r w:rsidR="003010C0" w:rsidRPr="006B627D">
        <w:rPr>
          <w:smallCaps/>
        </w:rPr>
        <w:t>Ident</w:t>
      </w:r>
      <w:proofErr w:type="spellEnd"/>
      <w:r w:rsidR="003010C0" w:rsidRPr="006B627D">
        <w:t>(cons)</w:t>
      </w:r>
      <w:r w:rsidR="003010C0">
        <w:t>, and</w:t>
      </w:r>
      <w:r w:rsidR="003010C0" w:rsidRPr="006B627D">
        <w:t xml:space="preserve"> in the glide being parsed in </w:t>
      </w:r>
      <w:r w:rsidR="003010C0">
        <w:t>a complex</w:t>
      </w:r>
      <w:r w:rsidR="003010C0" w:rsidRPr="006B627D">
        <w:t xml:space="preserve"> onset</w:t>
      </w:r>
      <w:r w:rsidR="00833027">
        <w:t xml:space="preserve"> (</w:t>
      </w:r>
      <w:proofErr w:type="spellStart"/>
      <w:r w:rsidR="00833027">
        <w:t>Colina</w:t>
      </w:r>
      <w:proofErr w:type="spellEnd"/>
      <w:r w:rsidR="00833027">
        <w:t xml:space="preserve"> 2009)</w:t>
      </w:r>
      <w:r w:rsidR="003010C0" w:rsidRPr="006B627D">
        <w:t>.</w:t>
      </w:r>
      <w:r w:rsidR="00525C90">
        <w:t xml:space="preserve"> </w:t>
      </w:r>
    </w:p>
    <w:p w14:paraId="6A88C811" w14:textId="28D8612E" w:rsidR="007835FB" w:rsidRDefault="00B93A2A" w:rsidP="00D96C72">
      <w:pPr>
        <w:widowControl w:val="0"/>
        <w:autoSpaceDE w:val="0"/>
        <w:autoSpaceDN w:val="0"/>
        <w:adjustRightInd w:val="0"/>
        <w:jc w:val="both"/>
        <w:rPr>
          <w:rFonts w:eastAsiaTheme="minorEastAsia"/>
        </w:rPr>
      </w:pPr>
      <w:r>
        <w:tab/>
      </w:r>
      <w:r w:rsidR="0003516C" w:rsidRPr="006B627D">
        <w:t xml:space="preserve">In order to test </w:t>
      </w:r>
      <w:r w:rsidR="00415E87" w:rsidRPr="006B627D">
        <w:t>the</w:t>
      </w:r>
      <w:r w:rsidR="0003516C" w:rsidRPr="006B627D">
        <w:t xml:space="preserve"> hypothesis</w:t>
      </w:r>
      <w:r w:rsidR="00415E87" w:rsidRPr="006B627D">
        <w:t xml:space="preserve"> that postvocalic gli</w:t>
      </w:r>
      <w:r>
        <w:t xml:space="preserve">des are in the onset in Sonoran </w:t>
      </w:r>
      <w:r w:rsidR="00415E87" w:rsidRPr="006B627D">
        <w:t>Spanish</w:t>
      </w:r>
      <w:r w:rsidR="0003516C" w:rsidRPr="006B627D">
        <w:t xml:space="preserve">, </w:t>
      </w:r>
      <w:r>
        <w:t>oral data were collected from</w:t>
      </w:r>
      <w:r w:rsidRPr="006B627D">
        <w:t xml:space="preserve"> 10 speakers of Sonoran Mexican Spanish </w:t>
      </w:r>
      <w:r>
        <w:t xml:space="preserve">(with limited English proficiency) using two tasks:  </w:t>
      </w:r>
      <w:r>
        <w:rPr>
          <w:rFonts w:eastAsiaTheme="minorEastAsia"/>
        </w:rPr>
        <w:t>an oral recorded phrase reading (e.g. “</w:t>
      </w:r>
      <w:proofErr w:type="spellStart"/>
      <w:r>
        <w:rPr>
          <w:rFonts w:eastAsiaTheme="minorEastAsia"/>
        </w:rPr>
        <w:t>Digo</w:t>
      </w:r>
      <w:proofErr w:type="spellEnd"/>
      <w:r>
        <w:rPr>
          <w:rFonts w:eastAsiaTheme="minorEastAsia"/>
        </w:rPr>
        <w:t xml:space="preserve"> ___ </w:t>
      </w:r>
      <w:proofErr w:type="spellStart"/>
      <w:r>
        <w:rPr>
          <w:rFonts w:eastAsiaTheme="minorEastAsia"/>
        </w:rPr>
        <w:t>porque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sí</w:t>
      </w:r>
      <w:proofErr w:type="spellEnd"/>
      <w:r>
        <w:rPr>
          <w:rFonts w:eastAsiaTheme="minorEastAsia"/>
        </w:rPr>
        <w:t>”) and an oral syllable division task. Stimuli in both</w:t>
      </w:r>
      <w:r w:rsidR="006D3238">
        <w:rPr>
          <w:rFonts w:eastAsiaTheme="minorEastAsia"/>
        </w:rPr>
        <w:t xml:space="preserve"> </w:t>
      </w:r>
      <w:r>
        <w:rPr>
          <w:rFonts w:eastAsiaTheme="minorEastAsia"/>
        </w:rPr>
        <w:t>tasks consisted of 2</w:t>
      </w:r>
      <w:r w:rsidR="007A29BF">
        <w:rPr>
          <w:rFonts w:eastAsiaTheme="minorEastAsia"/>
        </w:rPr>
        <w:t>3</w:t>
      </w:r>
      <w:r>
        <w:rPr>
          <w:rFonts w:eastAsiaTheme="minorEastAsia"/>
        </w:rPr>
        <w:t xml:space="preserve"> </w:t>
      </w:r>
      <w:r w:rsidR="00FF45A3">
        <w:rPr>
          <w:rFonts w:eastAsiaTheme="minorEastAsia"/>
        </w:rPr>
        <w:t xml:space="preserve">nonce </w:t>
      </w:r>
      <w:r>
        <w:rPr>
          <w:rFonts w:eastAsiaTheme="minorEastAsia"/>
        </w:rPr>
        <w:t>wo</w:t>
      </w:r>
      <w:r w:rsidR="006D3238">
        <w:rPr>
          <w:rFonts w:eastAsiaTheme="minorEastAsia"/>
        </w:rPr>
        <w:t>rds (alongside 2</w:t>
      </w:r>
      <w:r w:rsidR="007A29BF">
        <w:rPr>
          <w:rFonts w:eastAsiaTheme="minorEastAsia"/>
        </w:rPr>
        <w:t>3</w:t>
      </w:r>
      <w:r w:rsidR="006D3238">
        <w:rPr>
          <w:rFonts w:eastAsiaTheme="minorEastAsia"/>
        </w:rPr>
        <w:t xml:space="preserve"> fillers) containing a C+G+V sequence. Two sets of stimuli </w:t>
      </w:r>
      <w:r w:rsidR="007A29BF">
        <w:rPr>
          <w:rFonts w:eastAsiaTheme="minorEastAsia"/>
        </w:rPr>
        <w:t xml:space="preserve">(1-2) </w:t>
      </w:r>
      <w:r w:rsidR="006D3238">
        <w:rPr>
          <w:rFonts w:eastAsiaTheme="minorEastAsia"/>
        </w:rPr>
        <w:t xml:space="preserve">were designed according to two hypotheses.  The first </w:t>
      </w:r>
      <w:r w:rsidR="00637E6C">
        <w:rPr>
          <w:rFonts w:eastAsiaTheme="minorEastAsia"/>
        </w:rPr>
        <w:t>hypothesis</w:t>
      </w:r>
      <w:r w:rsidR="0023428F">
        <w:rPr>
          <w:rFonts w:eastAsiaTheme="minorEastAsia"/>
        </w:rPr>
        <w:t xml:space="preserve"> relies</w:t>
      </w:r>
      <w:r w:rsidR="0003516C" w:rsidRPr="006B627D">
        <w:t xml:space="preserve"> on a well-known r</w:t>
      </w:r>
      <w:r w:rsidR="0023428F">
        <w:t xml:space="preserve">estriction on the Spanish rhyme, namely that </w:t>
      </w:r>
      <w:r w:rsidR="0003516C" w:rsidRPr="006B627D">
        <w:t>Spanish only allows a maximum of three rhyme segments (Harris 1983). Thus if a sequence of CGVGC (Consonant + Glide + Vowel +</w:t>
      </w:r>
      <w:r w:rsidR="005273E3">
        <w:t xml:space="preserve"> </w:t>
      </w:r>
      <w:r w:rsidR="0003516C" w:rsidRPr="006B627D">
        <w:t xml:space="preserve">Glide + Consonant) is </w:t>
      </w:r>
      <w:r w:rsidR="00356119" w:rsidRPr="006B627D">
        <w:t>allowed (e.g.,</w:t>
      </w:r>
      <w:r w:rsidR="00F3287E" w:rsidRPr="006B627D">
        <w:t xml:space="preserve"> nonce word</w:t>
      </w:r>
      <w:r w:rsidR="00356119" w:rsidRPr="006B627D">
        <w:t xml:space="preserve"> </w:t>
      </w:r>
      <w:r w:rsidR="00356119" w:rsidRPr="006B627D">
        <w:rPr>
          <w:i/>
        </w:rPr>
        <w:t>la</w:t>
      </w:r>
      <w:r w:rsidR="00F3287E" w:rsidRPr="006B627D">
        <w:rPr>
          <w:i/>
        </w:rPr>
        <w:t>.</w:t>
      </w:r>
      <w:proofErr w:type="gramStart"/>
      <w:r w:rsidR="00356119" w:rsidRPr="006B627D">
        <w:rPr>
          <w:i/>
        </w:rPr>
        <w:t>ca.puais.to</w:t>
      </w:r>
      <w:proofErr w:type="gramEnd"/>
      <w:r w:rsidR="00356119" w:rsidRPr="006B627D">
        <w:t>)</w:t>
      </w:r>
      <w:r w:rsidR="0003516C" w:rsidRPr="006B627D">
        <w:t xml:space="preserve"> the glide should be in the onset, because otherwise the rhyme would contain fou</w:t>
      </w:r>
      <w:r w:rsidR="00637E6C">
        <w:t xml:space="preserve">r segments and would be illicit. </w:t>
      </w:r>
      <w:r w:rsidR="0023428F">
        <w:t>S</w:t>
      </w:r>
      <w:r w:rsidR="00637E6C">
        <w:t xml:space="preserve">timuli in this group </w:t>
      </w:r>
      <w:r w:rsidR="00DE7551">
        <w:t xml:space="preserve">consisted of </w:t>
      </w:r>
      <w:r w:rsidR="00FF45A3">
        <w:t>four-syllable</w:t>
      </w:r>
      <w:r w:rsidR="00EF5F81">
        <w:t xml:space="preserve"> nonce</w:t>
      </w:r>
      <w:r w:rsidR="00FF45A3">
        <w:t xml:space="preserve"> words that contained</w:t>
      </w:r>
      <w:r w:rsidR="00637E6C">
        <w:t xml:space="preserve"> a </w:t>
      </w:r>
      <w:proofErr w:type="spellStart"/>
      <w:r w:rsidR="00637E6C">
        <w:t>postconsonantal</w:t>
      </w:r>
      <w:proofErr w:type="spellEnd"/>
      <w:r w:rsidR="00637E6C">
        <w:t xml:space="preserve"> high </w:t>
      </w:r>
      <w:proofErr w:type="spellStart"/>
      <w:r w:rsidR="00637E6C">
        <w:t>vocoid</w:t>
      </w:r>
      <w:proofErr w:type="spellEnd"/>
      <w:r w:rsidR="00637E6C">
        <w:t xml:space="preserve"> followed by a </w:t>
      </w:r>
      <w:commentRangeStart w:id="0"/>
      <w:proofErr w:type="spellStart"/>
      <w:r w:rsidR="00637E6C">
        <w:t>triphthong</w:t>
      </w:r>
      <w:proofErr w:type="spellEnd"/>
      <w:r w:rsidR="00637E6C">
        <w:t xml:space="preserve"> </w:t>
      </w:r>
      <w:commentRangeEnd w:id="0"/>
      <w:r w:rsidR="005273E3">
        <w:rPr>
          <w:rStyle w:val="CommentReference"/>
        </w:rPr>
        <w:commentReference w:id="0"/>
      </w:r>
      <w:r w:rsidR="00637E6C">
        <w:t xml:space="preserve">(four segment rhyme or complex onset + three segment rhyme). </w:t>
      </w:r>
      <w:r w:rsidR="00CC7DC9">
        <w:t>Four</w:t>
      </w:r>
      <w:r w:rsidR="0023428F">
        <w:t xml:space="preserve"> syllable words</w:t>
      </w:r>
      <w:r w:rsidR="00CC7DC9">
        <w:t xml:space="preserve"> were created</w:t>
      </w:r>
      <w:r w:rsidR="0023428F">
        <w:t xml:space="preserve"> to avoid a glide + vowel sequence too close to the beginning or end of the word, positions know</w:t>
      </w:r>
      <w:r w:rsidR="00CC7DC9">
        <w:t>n</w:t>
      </w:r>
      <w:r w:rsidR="0023428F">
        <w:t xml:space="preserve"> to favor hiatuses in some dialects (</w:t>
      </w:r>
      <w:proofErr w:type="spellStart"/>
      <w:r w:rsidR="0023428F">
        <w:t>Hualde</w:t>
      </w:r>
      <w:proofErr w:type="spellEnd"/>
      <w:r w:rsidR="0023428F">
        <w:t xml:space="preserve"> 1999</w:t>
      </w:r>
      <w:r w:rsidR="00CC7DC9">
        <w:t>, 2005</w:t>
      </w:r>
      <w:r w:rsidR="0023428F">
        <w:t>).</w:t>
      </w:r>
      <w:r w:rsidR="00637E6C">
        <w:t xml:space="preserve"> The second set of stimuli </w:t>
      </w:r>
      <w:r w:rsidR="0023428F">
        <w:t>was designed around the hypothesis that</w:t>
      </w:r>
      <w:r w:rsidR="00FD0E07">
        <w:t xml:space="preserve">, </w:t>
      </w:r>
      <w:r w:rsidR="0003516C" w:rsidRPr="006B627D">
        <w:t>if the glide is in the onset</w:t>
      </w:r>
      <w:r w:rsidR="007A29BF">
        <w:t>,</w:t>
      </w:r>
      <w:r w:rsidR="0003516C" w:rsidRPr="006B627D">
        <w:t xml:space="preserve"> there should be </w:t>
      </w:r>
      <w:r w:rsidR="00CC7DC9">
        <w:t xml:space="preserve">onset </w:t>
      </w:r>
      <w:r w:rsidR="0003516C" w:rsidRPr="006B627D">
        <w:t>co-occurrence restrictions, i.e., only some combinations of consonant + glide should be possible</w:t>
      </w:r>
      <w:r w:rsidR="00CC7DC9">
        <w:t xml:space="preserve"> as complex clusters</w:t>
      </w:r>
      <w:r w:rsidR="0003516C" w:rsidRPr="006B627D">
        <w:t xml:space="preserve">.  For instance, a palatal consonant + homorganic glide [j] </w:t>
      </w:r>
      <w:r w:rsidR="00EA0B07" w:rsidRPr="006B627D">
        <w:t>(e.g., *</w:t>
      </w:r>
      <w:proofErr w:type="spellStart"/>
      <w:r w:rsidR="00EA0B07" w:rsidRPr="006B627D">
        <w:rPr>
          <w:i/>
        </w:rPr>
        <w:t>ch</w:t>
      </w:r>
      <w:proofErr w:type="spellEnd"/>
      <w:r w:rsidR="00EA0B07" w:rsidRPr="006B627D">
        <w:t>[j]</w:t>
      </w:r>
      <w:r w:rsidR="00C660C3">
        <w:rPr>
          <w:i/>
        </w:rPr>
        <w:t>a</w:t>
      </w:r>
      <w:r w:rsidR="00EA0B07" w:rsidRPr="006B627D">
        <w:rPr>
          <w:i/>
        </w:rPr>
        <w:t>ba)</w:t>
      </w:r>
      <w:r w:rsidR="00EA0B07" w:rsidRPr="006B627D">
        <w:t xml:space="preserve"> </w:t>
      </w:r>
      <w:r w:rsidR="0003516C" w:rsidRPr="006B627D">
        <w:t xml:space="preserve">should be </w:t>
      </w:r>
      <w:r w:rsidR="0003516C" w:rsidRPr="006B627D">
        <w:lastRenderedPageBreak/>
        <w:t>disallowed because thei</w:t>
      </w:r>
      <w:r w:rsidR="00386CD0">
        <w:t xml:space="preserve">r articulations are too similar. </w:t>
      </w:r>
      <w:r w:rsidR="00386CD0" w:rsidRPr="00E75FDA">
        <w:t xml:space="preserve">For </w:t>
      </w:r>
      <w:r w:rsidR="00C660C3" w:rsidRPr="00E75FDA">
        <w:t>the second</w:t>
      </w:r>
      <w:r w:rsidR="00386CD0" w:rsidRPr="00E75FDA">
        <w:t xml:space="preserve"> set of stimuli, subjects were also given a gramma</w:t>
      </w:r>
      <w:r w:rsidR="00FD0E07" w:rsidRPr="00E75FDA">
        <w:t>ticality judg</w:t>
      </w:r>
      <w:r w:rsidR="00F27E62" w:rsidRPr="00E75FDA">
        <w:t>ment task.</w:t>
      </w:r>
      <w:r w:rsidR="00D96C72">
        <w:t xml:space="preserve"> </w:t>
      </w:r>
      <w:r w:rsidR="007835FB">
        <w:rPr>
          <w:rFonts w:eastAsiaTheme="minorEastAsia"/>
        </w:rPr>
        <w:t xml:space="preserve">Oral production data </w:t>
      </w:r>
      <w:r w:rsidR="0023428F">
        <w:rPr>
          <w:rFonts w:eastAsiaTheme="minorEastAsia"/>
        </w:rPr>
        <w:t>will be</w:t>
      </w:r>
      <w:r w:rsidR="007835FB">
        <w:rPr>
          <w:rFonts w:eastAsiaTheme="minorEastAsia"/>
        </w:rPr>
        <w:t xml:space="preserve"> analyzed</w:t>
      </w:r>
      <w:r w:rsidR="00386CD0">
        <w:rPr>
          <w:rFonts w:eastAsiaTheme="minorEastAsia"/>
        </w:rPr>
        <w:t xml:space="preserve"> by </w:t>
      </w:r>
      <w:commentRangeStart w:id="1"/>
      <w:r w:rsidR="00386CD0">
        <w:rPr>
          <w:rFonts w:eastAsiaTheme="minorEastAsia"/>
        </w:rPr>
        <w:t>two judges</w:t>
      </w:r>
      <w:r w:rsidR="007835FB">
        <w:rPr>
          <w:rFonts w:eastAsiaTheme="minorEastAsia"/>
        </w:rPr>
        <w:t xml:space="preserve"> </w:t>
      </w:r>
      <w:r w:rsidR="0023428F">
        <w:rPr>
          <w:rFonts w:eastAsiaTheme="minorEastAsia"/>
        </w:rPr>
        <w:t xml:space="preserve">first impressionistically and then with </w:t>
      </w:r>
      <w:proofErr w:type="spellStart"/>
      <w:r w:rsidR="0023428F">
        <w:rPr>
          <w:rFonts w:eastAsiaTheme="minorEastAsia"/>
        </w:rPr>
        <w:t>Praat</w:t>
      </w:r>
      <w:proofErr w:type="spellEnd"/>
      <w:r w:rsidR="00386CD0">
        <w:rPr>
          <w:rFonts w:eastAsiaTheme="minorEastAsia"/>
        </w:rPr>
        <w:t xml:space="preserve"> </w:t>
      </w:r>
      <w:r w:rsidR="007835FB">
        <w:rPr>
          <w:rFonts w:eastAsiaTheme="minorEastAsia"/>
        </w:rPr>
        <w:t xml:space="preserve">according to duration and F1/F2 </w:t>
      </w:r>
      <w:r w:rsidR="00386CD0">
        <w:rPr>
          <w:rFonts w:eastAsiaTheme="minorEastAsia"/>
        </w:rPr>
        <w:t>values</w:t>
      </w:r>
      <w:r w:rsidR="00F27E62">
        <w:rPr>
          <w:rFonts w:eastAsiaTheme="minorEastAsia"/>
        </w:rPr>
        <w:t>.</w:t>
      </w:r>
      <w:commentRangeEnd w:id="1"/>
      <w:r w:rsidR="005273E3">
        <w:rPr>
          <w:rStyle w:val="CommentReference"/>
        </w:rPr>
        <w:commentReference w:id="1"/>
      </w:r>
    </w:p>
    <w:p w14:paraId="02ECCE0D" w14:textId="76621F29" w:rsidR="001C7517" w:rsidRDefault="001C7517" w:rsidP="00D96C72">
      <w:pPr>
        <w:widowControl w:val="0"/>
        <w:autoSpaceDE w:val="0"/>
        <w:autoSpaceDN w:val="0"/>
        <w:adjustRightInd w:val="0"/>
        <w:jc w:val="both"/>
        <w:rPr>
          <w:rFonts w:eastAsiaTheme="minorEastAsia"/>
        </w:rPr>
      </w:pPr>
    </w:p>
    <w:p w14:paraId="2D525152" w14:textId="779E497F" w:rsidR="001C7517" w:rsidRDefault="001C7517" w:rsidP="00D96C72">
      <w:pPr>
        <w:widowControl w:val="0"/>
        <w:autoSpaceDE w:val="0"/>
        <w:autoSpaceDN w:val="0"/>
        <w:adjustRightInd w:val="0"/>
        <w:jc w:val="both"/>
        <w:rPr>
          <w:rFonts w:eastAsiaTheme="minorEastAsia"/>
        </w:rPr>
      </w:pPr>
      <w:r w:rsidRPr="001C7517">
        <w:rPr>
          <w:rFonts w:eastAsiaTheme="minorEastAsia"/>
          <w:highlight w:val="yellow"/>
        </w:rPr>
        <w:t>Include study summary/finding</w:t>
      </w:r>
      <w:ins w:id="2" w:author="anonymous" w:date="2018-04-29T16:02:00Z">
        <w:r w:rsidR="000A1CE0">
          <w:rPr>
            <w:rFonts w:eastAsiaTheme="minorEastAsia"/>
            <w:highlight w:val="yellow"/>
          </w:rPr>
          <w:t>s</w:t>
        </w:r>
      </w:ins>
      <w:r w:rsidRPr="001C7517">
        <w:rPr>
          <w:rFonts w:eastAsiaTheme="minorEastAsia"/>
          <w:highlight w:val="yellow"/>
        </w:rPr>
        <w:t xml:space="preserve"> here</w:t>
      </w:r>
    </w:p>
    <w:p w14:paraId="704A8877" w14:textId="77777777" w:rsidR="001C7517" w:rsidRPr="00D96C72" w:rsidRDefault="001C7517" w:rsidP="00D96C72">
      <w:pPr>
        <w:widowControl w:val="0"/>
        <w:autoSpaceDE w:val="0"/>
        <w:autoSpaceDN w:val="0"/>
        <w:adjustRightInd w:val="0"/>
        <w:jc w:val="both"/>
      </w:pPr>
    </w:p>
    <w:p w14:paraId="156A66AD" w14:textId="54CF874F" w:rsidR="0003516C" w:rsidRPr="00292A5A" w:rsidRDefault="0003516C" w:rsidP="00292A5A">
      <w:pPr>
        <w:ind w:firstLine="720"/>
        <w:jc w:val="both"/>
      </w:pPr>
      <w:bookmarkStart w:id="3" w:name="_GoBack"/>
      <w:bookmarkEnd w:id="3"/>
      <w:commentRangeStart w:id="4"/>
      <w:r w:rsidRPr="006B627D">
        <w:t xml:space="preserve">By testing whether or not these speakers adhere to the </w:t>
      </w:r>
      <w:r w:rsidR="00F27E62">
        <w:t xml:space="preserve">segmental restrictions in nonce </w:t>
      </w:r>
      <w:r w:rsidRPr="006B627D">
        <w:t xml:space="preserve">words, we will gain insight on the status of </w:t>
      </w:r>
      <w:r w:rsidR="00F27E62">
        <w:t>glides</w:t>
      </w:r>
      <w:r w:rsidRPr="006B627D">
        <w:t xml:space="preserve"> in this variety of Spanish</w:t>
      </w:r>
      <w:r w:rsidR="003010C0">
        <w:t xml:space="preserve"> and in Spanish phonology in general</w:t>
      </w:r>
      <w:r w:rsidRPr="006B627D">
        <w:t xml:space="preserve">. </w:t>
      </w:r>
      <w:r w:rsidR="00F27E62">
        <w:t>Additionally</w:t>
      </w:r>
      <w:r w:rsidR="007A3698" w:rsidRPr="006B627D">
        <w:t xml:space="preserve"> </w:t>
      </w:r>
      <w:r w:rsidR="003010C0">
        <w:t>the findings have</w:t>
      </w:r>
      <w:r w:rsidR="000741EC">
        <w:t xml:space="preserve"> potential</w:t>
      </w:r>
      <w:r w:rsidR="007A3698" w:rsidRPr="006B627D">
        <w:t xml:space="preserve"> </w:t>
      </w:r>
      <w:r w:rsidR="000741EC">
        <w:t>implications</w:t>
      </w:r>
      <w:r w:rsidR="007A3698" w:rsidRPr="006B627D">
        <w:t xml:space="preserve"> for research on monolingual and bilingual acquisition and</w:t>
      </w:r>
      <w:r w:rsidR="00EF5F81">
        <w:t xml:space="preserve"> on</w:t>
      </w:r>
      <w:r w:rsidR="007A3698" w:rsidRPr="006B627D">
        <w:t xml:space="preserve"> acquisition errors (e.g., language learning, speech pathology, etc.), as work in these areas is based on phonological descriptions that could be inaccurate or inapplicable to all varieties and speakers.</w:t>
      </w:r>
      <w:commentRangeEnd w:id="4"/>
      <w:r w:rsidR="001C7517">
        <w:rPr>
          <w:rStyle w:val="CommentReference"/>
        </w:rPr>
        <w:commentReference w:id="4"/>
      </w:r>
    </w:p>
    <w:p w14:paraId="10DAA8DD" w14:textId="77777777" w:rsidR="00E96440" w:rsidRPr="006B627D" w:rsidRDefault="00E96440" w:rsidP="00ED24B0">
      <w:pPr>
        <w:jc w:val="both"/>
      </w:pPr>
    </w:p>
    <w:p w14:paraId="0C9B1CEE" w14:textId="00FEFD9F" w:rsidR="0050598D" w:rsidRPr="00623933" w:rsidRDefault="00F27E62" w:rsidP="00ED24B0">
      <w:pPr>
        <w:jc w:val="both"/>
        <w:rPr>
          <w:b/>
        </w:rPr>
      </w:pPr>
      <w:r>
        <w:t>(1)</w:t>
      </w:r>
      <w:r>
        <w:rPr>
          <w:b/>
        </w:rPr>
        <w:t xml:space="preserve"> </w:t>
      </w:r>
      <w:r w:rsidR="00292A5A">
        <w:t>S</w:t>
      </w:r>
      <w:r w:rsidR="007A29BF">
        <w:t>timuli</w:t>
      </w:r>
      <w:r w:rsidR="00292A5A">
        <w:t xml:space="preserve"> </w:t>
      </w:r>
      <w:r w:rsidR="00E75FDA">
        <w:t>s</w:t>
      </w:r>
      <w:r w:rsidR="00292A5A">
        <w:t>et 1</w:t>
      </w:r>
      <w:r w:rsidR="0050598D" w:rsidRPr="006B627D">
        <w:tab/>
      </w:r>
      <w:r w:rsidR="00292A5A">
        <w:t>(Hypothesis 1)</w:t>
      </w:r>
      <w:r w:rsidR="0050598D" w:rsidRPr="006B627D">
        <w:tab/>
      </w:r>
      <w:r w:rsidR="0050598D" w:rsidRPr="006B627D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</w:tblGrid>
      <w:tr w:rsidR="0050598D" w:rsidRPr="006B627D" w14:paraId="2DB7EED5" w14:textId="77777777" w:rsidTr="007C49F4">
        <w:tc>
          <w:tcPr>
            <w:tcW w:w="2214" w:type="dxa"/>
          </w:tcPr>
          <w:p w14:paraId="6CAAB31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6BA4D62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lacap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744947F5" w14:textId="77777777" w:rsidTr="007C49F4">
        <w:tc>
          <w:tcPr>
            <w:tcW w:w="2214" w:type="dxa"/>
          </w:tcPr>
          <w:p w14:paraId="04522D6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5FA5BCC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lacab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F89D111" w14:textId="77777777" w:rsidTr="007C49F4">
        <w:tc>
          <w:tcPr>
            <w:tcW w:w="2214" w:type="dxa"/>
          </w:tcPr>
          <w:p w14:paraId="3A5A7E63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CAF638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lacaf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636C17D7" w14:textId="77777777" w:rsidTr="007C49F4">
        <w:tc>
          <w:tcPr>
            <w:tcW w:w="2214" w:type="dxa"/>
          </w:tcPr>
          <w:p w14:paraId="5526344B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5B1072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lacat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3BE9811" w14:textId="77777777" w:rsidTr="007C49F4">
        <w:tc>
          <w:tcPr>
            <w:tcW w:w="2214" w:type="dxa"/>
          </w:tcPr>
          <w:p w14:paraId="44DB878B" w14:textId="77777777" w:rsidR="0050598D" w:rsidRPr="006B627D" w:rsidRDefault="0050598D" w:rsidP="00ED24B0">
            <w:pPr>
              <w:jc w:val="both"/>
            </w:pPr>
            <w:r w:rsidRPr="006B627D">
              <w:t>laced[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34EBC3AD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lacad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24CC50D5" w14:textId="77777777" w:rsidTr="007C49F4">
        <w:tc>
          <w:tcPr>
            <w:tcW w:w="2214" w:type="dxa"/>
          </w:tcPr>
          <w:p w14:paraId="51DCA44F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18984644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lacak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  <w:tr w:rsidR="0050598D" w:rsidRPr="006B627D" w14:paraId="56EB22D9" w14:textId="77777777" w:rsidTr="007C49F4">
        <w:tc>
          <w:tcPr>
            <w:tcW w:w="2214" w:type="dxa"/>
          </w:tcPr>
          <w:p w14:paraId="4D45C2B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jaj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  <w:tc>
          <w:tcPr>
            <w:tcW w:w="2214" w:type="dxa"/>
          </w:tcPr>
          <w:p w14:paraId="084B96F6" w14:textId="77777777" w:rsidR="0050598D" w:rsidRPr="006B627D" w:rsidRDefault="0050598D" w:rsidP="00ED24B0">
            <w:pPr>
              <w:jc w:val="both"/>
            </w:pPr>
            <w:proofErr w:type="spellStart"/>
            <w:r w:rsidRPr="006B627D">
              <w:t>lacag</w:t>
            </w:r>
            <w:proofErr w:type="spellEnd"/>
            <w:r w:rsidRPr="006B627D">
              <w:t>[</w:t>
            </w:r>
            <w:proofErr w:type="spellStart"/>
            <w:r w:rsidRPr="006B627D">
              <w:t>waj</w:t>
            </w:r>
            <w:proofErr w:type="spellEnd"/>
            <w:r w:rsidRPr="006B627D">
              <w:t>]</w:t>
            </w:r>
            <w:proofErr w:type="spellStart"/>
            <w:r w:rsidRPr="006B627D">
              <w:t>sto</w:t>
            </w:r>
            <w:proofErr w:type="spellEnd"/>
          </w:p>
        </w:tc>
      </w:tr>
    </w:tbl>
    <w:p w14:paraId="43B921B0" w14:textId="77777777" w:rsidR="0050598D" w:rsidRPr="006B627D" w:rsidRDefault="0050598D" w:rsidP="00ED24B0">
      <w:pPr>
        <w:jc w:val="both"/>
      </w:pPr>
    </w:p>
    <w:p w14:paraId="4C701CDB" w14:textId="18BCF3A3" w:rsidR="00FC14A5" w:rsidRDefault="00FC14A5" w:rsidP="00ED24B0">
      <w:pPr>
        <w:jc w:val="both"/>
      </w:pPr>
      <w:r w:rsidRPr="00FC14A5">
        <w:t>(2)</w:t>
      </w:r>
      <w:r w:rsidR="007A29BF">
        <w:t xml:space="preserve"> </w:t>
      </w:r>
      <w:r w:rsidR="00292A5A">
        <w:t xml:space="preserve">Stimuli set 2 </w:t>
      </w:r>
      <w:proofErr w:type="gramStart"/>
      <w:r w:rsidR="00292A5A">
        <w:t xml:space="preserve">   (</w:t>
      </w:r>
      <w:proofErr w:type="gramEnd"/>
      <w:r w:rsidR="000741EC">
        <w:t>Hypothesis 2</w:t>
      </w:r>
      <w:r w:rsidR="00292A5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65"/>
        <w:gridCol w:w="2880"/>
      </w:tblGrid>
      <w:tr w:rsidR="00FC14A5" w14:paraId="0ACA024B" w14:textId="77777777" w:rsidTr="00FC14A5">
        <w:tc>
          <w:tcPr>
            <w:tcW w:w="2952" w:type="dxa"/>
          </w:tcPr>
          <w:p w14:paraId="4964F9BA" w14:textId="39CC6DA8" w:rsidR="00FC14A5" w:rsidRDefault="00FC14A5" w:rsidP="007C49F4">
            <w:pPr>
              <w:jc w:val="both"/>
            </w:pPr>
            <w:r w:rsidRPr="006B627D">
              <w:t>[</w:t>
            </w:r>
            <w:proofErr w:type="spellStart"/>
            <w:r w:rsidRPr="006B627D">
              <w:t>tʃ</w:t>
            </w:r>
            <w:proofErr w:type="spellEnd"/>
            <w:r w:rsidRPr="006B627D">
              <w:t>]</w:t>
            </w:r>
            <w:r>
              <w:t xml:space="preserve">  ___</w:t>
            </w:r>
          </w:p>
        </w:tc>
        <w:tc>
          <w:tcPr>
            <w:tcW w:w="2952" w:type="dxa"/>
          </w:tcPr>
          <w:p w14:paraId="41CD36A7" w14:textId="688340FE" w:rsidR="00FC14A5" w:rsidRDefault="00FC14A5" w:rsidP="007C49F4">
            <w:pPr>
              <w:jc w:val="both"/>
            </w:pPr>
            <w:r w:rsidRPr="006B627D">
              <w:t>[j]</w:t>
            </w:r>
            <w:r>
              <w:t xml:space="preserve">  ___</w:t>
            </w:r>
          </w:p>
        </w:tc>
        <w:tc>
          <w:tcPr>
            <w:tcW w:w="2952" w:type="dxa"/>
          </w:tcPr>
          <w:p w14:paraId="78B67596" w14:textId="0E614AB6" w:rsidR="00FC14A5" w:rsidRDefault="00FC14A5" w:rsidP="007C49F4">
            <w:pPr>
              <w:jc w:val="both"/>
            </w:pPr>
            <w:r w:rsidRPr="006B627D">
              <w:t>[ɲ]__</w:t>
            </w:r>
          </w:p>
        </w:tc>
      </w:tr>
      <w:tr w:rsidR="00FC14A5" w14:paraId="7D55D8B1" w14:textId="77777777" w:rsidTr="00FC14A5">
        <w:tc>
          <w:tcPr>
            <w:tcW w:w="2952" w:type="dxa"/>
          </w:tcPr>
          <w:p w14:paraId="02C6A209" w14:textId="29D895D0" w:rsidR="00FC14A5" w:rsidRDefault="00C324F8" w:rsidP="00C660C3">
            <w:pPr>
              <w:jc w:val="both"/>
            </w:pPr>
            <w:proofErr w:type="spellStart"/>
            <w:r>
              <w:t>chi</w:t>
            </w:r>
            <w:r w:rsidR="00C660C3">
              <w:t>a</w:t>
            </w:r>
            <w:r>
              <w:t>ba</w:t>
            </w:r>
            <w:proofErr w:type="spellEnd"/>
            <w:r w:rsidRPr="006B627D">
              <w:t xml:space="preserve"> </w:t>
            </w:r>
            <w:r w:rsidR="00FC14A5" w:rsidRPr="006B627D">
              <w:t>[</w:t>
            </w:r>
            <w:proofErr w:type="spellStart"/>
            <w:r w:rsidR="00EB5CA1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r w:rsidR="00C660C3">
              <w:t>a</w:t>
            </w:r>
            <w:r w:rsidR="00FC14A5" w:rsidRPr="006B627D">
              <w:t>ba</w:t>
            </w:r>
            <w:r>
              <w:t xml:space="preserve">  </w:t>
            </w:r>
          </w:p>
        </w:tc>
        <w:tc>
          <w:tcPr>
            <w:tcW w:w="2952" w:type="dxa"/>
          </w:tcPr>
          <w:p w14:paraId="1942DBE2" w14:textId="32E90955" w:rsidR="00FC14A5" w:rsidRDefault="00EB5CA1" w:rsidP="007C49F4">
            <w:pPr>
              <w:jc w:val="both"/>
            </w:pPr>
            <w:proofErr w:type="spellStart"/>
            <w:r w:rsidRPr="00EB5CA1">
              <w:t>l</w:t>
            </w:r>
            <w:r w:rsidR="00DC2BE2" w:rsidRPr="00EB5CA1">
              <w:t>liape</w:t>
            </w:r>
            <w:proofErr w:type="spellEnd"/>
            <w:r w:rsidR="00DC2BE2">
              <w:t xml:space="preserve">  </w:t>
            </w:r>
            <w:r w:rsidR="00DC2BE2" w:rsidRPr="006B627D">
              <w:t>[</w:t>
            </w:r>
            <w:proofErr w:type="spellStart"/>
            <w:r>
              <w:t>j</w:t>
            </w:r>
            <w:r w:rsidR="00DC2BE2" w:rsidRPr="006B627D">
              <w:t>j</w:t>
            </w:r>
            <w:proofErr w:type="spellEnd"/>
            <w:r w:rsidR="00DC2BE2" w:rsidRPr="006B627D">
              <w:t>]ape</w:t>
            </w:r>
            <w:r w:rsidR="00DC2BE2">
              <w:t xml:space="preserve">  </w:t>
            </w:r>
          </w:p>
        </w:tc>
        <w:tc>
          <w:tcPr>
            <w:tcW w:w="2952" w:type="dxa"/>
          </w:tcPr>
          <w:p w14:paraId="34FA31D0" w14:textId="0E688820" w:rsidR="00FC14A5" w:rsidRDefault="00EB5CA1" w:rsidP="00C660C3">
            <w:pPr>
              <w:jc w:val="both"/>
            </w:pPr>
            <w:proofErr w:type="spellStart"/>
            <w:r>
              <w:t>mañi</w:t>
            </w:r>
            <w:r w:rsidR="00C660C3">
              <w:t>a</w:t>
            </w:r>
            <w:r>
              <w:t>la</w:t>
            </w:r>
            <w:proofErr w:type="spellEnd"/>
            <w:r w:rsidRPr="006B627D">
              <w:t xml:space="preserve"> </w:t>
            </w:r>
            <w:r>
              <w:t xml:space="preserve">  ma</w:t>
            </w:r>
            <w:r w:rsidR="00FC14A5" w:rsidRPr="006B627D">
              <w:t>[</w:t>
            </w:r>
            <w:proofErr w:type="spellStart"/>
            <w:r w:rsidRPr="006B627D">
              <w:t>ɲ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 w:rsidR="00DC2BE2">
              <w:t xml:space="preserve">  </w:t>
            </w:r>
            <w:r w:rsidR="00C324F8">
              <w:t xml:space="preserve">  </w:t>
            </w:r>
          </w:p>
        </w:tc>
      </w:tr>
      <w:tr w:rsidR="00FC14A5" w14:paraId="2CC00491" w14:textId="77777777" w:rsidTr="00FC14A5">
        <w:tc>
          <w:tcPr>
            <w:tcW w:w="2952" w:type="dxa"/>
          </w:tcPr>
          <w:p w14:paraId="6167003A" w14:textId="6F3C4B35" w:rsidR="00FC14A5" w:rsidRDefault="00C324F8" w:rsidP="00C660C3">
            <w:pPr>
              <w:jc w:val="both"/>
            </w:pPr>
            <w:proofErr w:type="spellStart"/>
            <w:r>
              <w:t>mebochi</w:t>
            </w:r>
            <w:r w:rsidR="00C660C3">
              <w:t>a</w:t>
            </w:r>
            <w:r>
              <w:t>na</w:t>
            </w:r>
            <w:proofErr w:type="spellEnd"/>
            <w:r w:rsidRPr="006B627D">
              <w:t xml:space="preserve"> </w:t>
            </w:r>
            <w:proofErr w:type="spellStart"/>
            <w:r w:rsidR="00EB5CA1">
              <w:t>mebo</w:t>
            </w:r>
            <w:proofErr w:type="spellEnd"/>
            <w:r w:rsidR="00FC14A5" w:rsidRPr="006B627D">
              <w:t>[</w:t>
            </w:r>
            <w:proofErr w:type="spellStart"/>
            <w:r w:rsidR="00EB5CA1" w:rsidRPr="006B627D">
              <w:t>tʃ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na</w:t>
            </w:r>
            <w:proofErr w:type="spellEnd"/>
            <w:r>
              <w:t xml:space="preserve">   </w:t>
            </w:r>
          </w:p>
        </w:tc>
        <w:tc>
          <w:tcPr>
            <w:tcW w:w="2952" w:type="dxa"/>
          </w:tcPr>
          <w:p w14:paraId="478089B6" w14:textId="019E32B9" w:rsidR="00FC14A5" w:rsidRDefault="00DC2BE2" w:rsidP="00C660C3">
            <w:pPr>
              <w:jc w:val="both"/>
            </w:pPr>
            <w:proofErr w:type="spellStart"/>
            <w:r w:rsidRPr="00EB5CA1">
              <w:t>ruyiola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 w:rsidR="00EB5CA1">
              <w:t>ru</w:t>
            </w:r>
            <w:proofErr w:type="spellEnd"/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la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292FE063" w14:textId="7C00364A" w:rsidR="00FC14A5" w:rsidRDefault="00EB5CA1" w:rsidP="00C660C3">
            <w:pPr>
              <w:jc w:val="both"/>
            </w:pPr>
            <w:proofErr w:type="spellStart"/>
            <w:r>
              <w:t>costoñi</w:t>
            </w:r>
            <w:r w:rsidR="00C660C3">
              <w:t>a</w:t>
            </w:r>
            <w:r>
              <w:t>lo</w:t>
            </w:r>
            <w:proofErr w:type="spellEnd"/>
            <w:r w:rsidRPr="006B627D">
              <w:t xml:space="preserve"> </w:t>
            </w:r>
            <w:r>
              <w:t xml:space="preserve"> </w:t>
            </w:r>
            <w:proofErr w:type="spellStart"/>
            <w:r>
              <w:t>costo</w:t>
            </w:r>
            <w:proofErr w:type="spellEnd"/>
            <w:r w:rsidR="007C49F4" w:rsidRPr="006B627D">
              <w:t>[</w:t>
            </w:r>
            <w:proofErr w:type="spellStart"/>
            <w:r w:rsidRPr="006B627D">
              <w:t>ɲ</w:t>
            </w:r>
            <w:r w:rsidR="007C49F4" w:rsidRPr="006B627D">
              <w:t>j</w:t>
            </w:r>
            <w:proofErr w:type="spellEnd"/>
            <w:r w:rsidR="007C49F4" w:rsidRPr="006B627D">
              <w:t>]</w:t>
            </w:r>
            <w:proofErr w:type="spellStart"/>
            <w:r w:rsidR="00C660C3">
              <w:t>a</w:t>
            </w:r>
            <w:r w:rsidR="007C49F4" w:rsidRPr="006B627D">
              <w:t>lo</w:t>
            </w:r>
            <w:proofErr w:type="spellEnd"/>
            <w:r w:rsidR="00C324F8">
              <w:t xml:space="preserve">  </w:t>
            </w:r>
          </w:p>
        </w:tc>
      </w:tr>
      <w:tr w:rsidR="00FC14A5" w14:paraId="3DFEE6AE" w14:textId="77777777" w:rsidTr="00FC14A5">
        <w:tc>
          <w:tcPr>
            <w:tcW w:w="2952" w:type="dxa"/>
          </w:tcPr>
          <w:p w14:paraId="5D7BF6E8" w14:textId="5ADCD9C5" w:rsidR="00FC14A5" w:rsidRDefault="00C324F8" w:rsidP="00C660C3">
            <w:pPr>
              <w:jc w:val="both"/>
            </w:pPr>
            <w:proofErr w:type="spellStart"/>
            <w:r>
              <w:t>pachi</w:t>
            </w:r>
            <w:r w:rsidR="00C660C3">
              <w:t>a</w:t>
            </w:r>
            <w:r>
              <w:t>lo</w:t>
            </w:r>
            <w:proofErr w:type="spellEnd"/>
            <w:r>
              <w:t xml:space="preserve">  </w:t>
            </w:r>
            <w:r w:rsidR="00EB5CA1">
              <w:t>pa</w:t>
            </w:r>
            <w:r w:rsidR="007C49F4">
              <w:t>[</w:t>
            </w:r>
            <w:proofErr w:type="spellStart"/>
            <w:r w:rsidR="00EB5CA1" w:rsidRPr="006B627D">
              <w:t>tʃ</w:t>
            </w:r>
            <w:r w:rsidR="007C49F4">
              <w:t>j</w:t>
            </w:r>
            <w:proofErr w:type="spellEnd"/>
            <w:r w:rsidR="007C49F4">
              <w:t>]</w:t>
            </w:r>
            <w:proofErr w:type="spellStart"/>
            <w:r w:rsidR="00C660C3">
              <w:t>a</w:t>
            </w:r>
            <w:r w:rsidR="007C49F4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77BC0003" w14:textId="55EF5567" w:rsidR="00FC14A5" w:rsidRDefault="00DC2BE2" w:rsidP="00C660C3">
            <w:pPr>
              <w:jc w:val="both"/>
            </w:pPr>
            <w:proofErr w:type="spellStart"/>
            <w:r>
              <w:t>payielo</w:t>
            </w:r>
            <w:proofErr w:type="spellEnd"/>
            <w:r w:rsidRPr="006B627D">
              <w:t xml:space="preserve"> </w:t>
            </w:r>
            <w:r>
              <w:t xml:space="preserve"> </w:t>
            </w:r>
            <w:r w:rsidR="00EB5CA1">
              <w:t>pa</w:t>
            </w:r>
            <w:r w:rsidR="00FC14A5" w:rsidRPr="006B627D">
              <w:t>[</w:t>
            </w:r>
            <w:proofErr w:type="spellStart"/>
            <w:r w:rsidR="00EB5CA1">
              <w:t>j</w:t>
            </w:r>
            <w:r w:rsidR="00FC14A5" w:rsidRPr="006B627D">
              <w:t>j</w:t>
            </w:r>
            <w:proofErr w:type="spellEnd"/>
            <w:r w:rsidR="00FC14A5" w:rsidRPr="006B627D">
              <w:t>]</w:t>
            </w:r>
            <w:proofErr w:type="spellStart"/>
            <w:r w:rsidR="00C660C3">
              <w:t>a</w:t>
            </w:r>
            <w:r w:rsidR="00FC14A5" w:rsidRPr="006B627D">
              <w:t>lo</w:t>
            </w:r>
            <w:proofErr w:type="spellEnd"/>
            <w:r>
              <w:t xml:space="preserve">  </w:t>
            </w:r>
          </w:p>
        </w:tc>
        <w:tc>
          <w:tcPr>
            <w:tcW w:w="2952" w:type="dxa"/>
          </w:tcPr>
          <w:p w14:paraId="02597C36" w14:textId="52CD2F8D" w:rsidR="00FC14A5" w:rsidRDefault="00EB5CA1" w:rsidP="00C660C3">
            <w:pPr>
              <w:jc w:val="both"/>
            </w:pPr>
            <w:proofErr w:type="spellStart"/>
            <w:r>
              <w:t>ñj</w:t>
            </w:r>
            <w:r w:rsidR="00C660C3">
              <w:t>a</w:t>
            </w:r>
            <w:r>
              <w:t>pe</w:t>
            </w:r>
            <w:proofErr w:type="spellEnd"/>
            <w:r>
              <w:t xml:space="preserve">  </w:t>
            </w:r>
            <w:r w:rsidR="00C324F8">
              <w:t>[</w:t>
            </w:r>
            <w:proofErr w:type="spellStart"/>
            <w:r w:rsidRPr="006B627D">
              <w:t>ɲ</w:t>
            </w:r>
            <w:r w:rsidR="00C324F8">
              <w:t>j</w:t>
            </w:r>
            <w:proofErr w:type="spellEnd"/>
            <w:r w:rsidR="00C324F8">
              <w:t>]</w:t>
            </w:r>
            <w:r w:rsidR="00C660C3">
              <w:t>a</w:t>
            </w:r>
            <w:r w:rsidR="007C49F4">
              <w:t>pe</w:t>
            </w:r>
            <w:r w:rsidR="00C324F8">
              <w:t xml:space="preserve">  </w:t>
            </w:r>
          </w:p>
        </w:tc>
      </w:tr>
    </w:tbl>
    <w:p w14:paraId="3E1E446A" w14:textId="77777777" w:rsidR="0050598D" w:rsidRDefault="0050598D" w:rsidP="00ED24B0">
      <w:pPr>
        <w:jc w:val="both"/>
      </w:pPr>
    </w:p>
    <w:p w14:paraId="5071809F" w14:textId="77777777" w:rsidR="00292A5A" w:rsidRPr="007C49F4" w:rsidRDefault="00292A5A" w:rsidP="00292A5A">
      <w:pPr>
        <w:jc w:val="both"/>
        <w:rPr>
          <w:b/>
          <w:color w:val="222222"/>
          <w:shd w:val="clear" w:color="auto" w:fill="FFFFFF"/>
          <w:lang w:val="es-UY"/>
        </w:rPr>
      </w:pPr>
      <w:r w:rsidRPr="007C49F4">
        <w:rPr>
          <w:b/>
          <w:color w:val="222222"/>
          <w:shd w:val="clear" w:color="auto" w:fill="FFFFFF"/>
          <w:lang w:val="es-UY"/>
        </w:rPr>
        <w:t>References</w:t>
      </w:r>
    </w:p>
    <w:p w14:paraId="2D604415" w14:textId="77777777" w:rsidR="00292A5A" w:rsidRDefault="00292A5A" w:rsidP="00292A5A">
      <w:pPr>
        <w:ind w:left="360" w:hanging="360"/>
        <w:jc w:val="both"/>
      </w:pPr>
      <w:r w:rsidRPr="001C7517">
        <w:rPr>
          <w:lang w:val="es-ES"/>
        </w:rPr>
        <w:t xml:space="preserve">Alvar, M. (1996). </w:t>
      </w:r>
      <w:r w:rsidRPr="001C7517">
        <w:rPr>
          <w:i/>
          <w:lang w:val="es-ES"/>
        </w:rPr>
        <w:t>Manual de dialectología hispánica</w:t>
      </w:r>
      <w:r w:rsidRPr="001C7517">
        <w:rPr>
          <w:lang w:val="es-ES"/>
        </w:rPr>
        <w:t xml:space="preserve">.  </w:t>
      </w:r>
      <w:r w:rsidRPr="006B627D">
        <w:t>Barcelona: Ariel.</w:t>
      </w:r>
    </w:p>
    <w:p w14:paraId="612097D1" w14:textId="77777777" w:rsidR="00292A5A" w:rsidRPr="006B627D" w:rsidRDefault="00292A5A" w:rsidP="00292A5A">
      <w:pPr>
        <w:ind w:left="360" w:hanging="360"/>
        <w:jc w:val="both"/>
      </w:pPr>
      <w:r w:rsidRPr="006B627D">
        <w:t xml:space="preserve">Canfield, </w:t>
      </w:r>
      <w:r>
        <w:t>L</w:t>
      </w:r>
      <w:r w:rsidRPr="006B627D">
        <w:t xml:space="preserve">. </w:t>
      </w:r>
      <w:r>
        <w:t>(</w:t>
      </w:r>
      <w:r w:rsidRPr="006B627D">
        <w:t>1981</w:t>
      </w:r>
      <w:r>
        <w:t>)</w:t>
      </w:r>
      <w:r w:rsidRPr="006B627D">
        <w:t xml:space="preserve">.  </w:t>
      </w:r>
      <w:r w:rsidRPr="006B627D">
        <w:rPr>
          <w:i/>
        </w:rPr>
        <w:t>Spanish Pronunciation in the Americas</w:t>
      </w:r>
      <w:r w:rsidRPr="006B627D">
        <w:t>.  Chicago: U</w:t>
      </w:r>
      <w:r>
        <w:t>.</w:t>
      </w:r>
      <w:r w:rsidRPr="006B627D">
        <w:t xml:space="preserve"> of Chicago Press.</w:t>
      </w:r>
    </w:p>
    <w:p w14:paraId="3A6D23FD" w14:textId="77777777" w:rsidR="00292A5A" w:rsidRDefault="00292A5A" w:rsidP="00292A5A">
      <w:pPr>
        <w:ind w:left="360" w:hanging="360"/>
        <w:jc w:val="both"/>
        <w:rPr>
          <w:color w:val="222222"/>
        </w:rPr>
      </w:pPr>
      <w:proofErr w:type="spellStart"/>
      <w:r>
        <w:rPr>
          <w:color w:val="222222"/>
          <w:shd w:val="clear" w:color="auto" w:fill="FFFFFF"/>
        </w:rPr>
        <w:t>Colina</w:t>
      </w:r>
      <w:proofErr w:type="spellEnd"/>
      <w:r>
        <w:rPr>
          <w:color w:val="222222"/>
          <w:shd w:val="clear" w:color="auto" w:fill="FFFFFF"/>
        </w:rPr>
        <w:t xml:space="preserve">, </w:t>
      </w:r>
      <w:r w:rsidRPr="006B627D">
        <w:rPr>
          <w:color w:val="222222"/>
          <w:shd w:val="clear" w:color="auto" w:fill="FFFFFF"/>
        </w:rPr>
        <w:t>S. (2009).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Spanish Phonology: A syllabic perspective</w:t>
      </w:r>
      <w:r w:rsidRPr="006B627D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Washington, DC: GUP</w:t>
      </w:r>
      <w:r w:rsidRPr="006B627D">
        <w:rPr>
          <w:color w:val="222222"/>
          <w:shd w:val="clear" w:color="auto" w:fill="FFFFFF"/>
        </w:rPr>
        <w:t>.</w:t>
      </w:r>
    </w:p>
    <w:p w14:paraId="080A6C71" w14:textId="77777777" w:rsidR="00292A5A" w:rsidRPr="00F27E62" w:rsidRDefault="00292A5A" w:rsidP="00292A5A">
      <w:pPr>
        <w:ind w:left="360" w:hanging="360"/>
        <w:jc w:val="both"/>
      </w:pPr>
      <w:r w:rsidRPr="006B627D">
        <w:rPr>
          <w:color w:val="222222"/>
        </w:rPr>
        <w:t xml:space="preserve">Harris, J. W. (1983). Syllable structure and stress in Spanish. </w:t>
      </w:r>
      <w:r>
        <w:rPr>
          <w:color w:val="222222"/>
        </w:rPr>
        <w:t>Cambridge, MA; MIT Press</w:t>
      </w:r>
    </w:p>
    <w:p w14:paraId="12EEE220" w14:textId="77777777" w:rsidR="00292A5A" w:rsidRPr="001C7517" w:rsidRDefault="00292A5A" w:rsidP="00292A5A">
      <w:pPr>
        <w:ind w:left="360" w:hanging="360"/>
        <w:jc w:val="both"/>
        <w:rPr>
          <w:color w:val="222222"/>
          <w:shd w:val="clear" w:color="auto" w:fill="FFFFFF"/>
          <w:lang w:val="es-ES"/>
        </w:rPr>
      </w:pPr>
      <w:proofErr w:type="spellStart"/>
      <w:r w:rsidRPr="006B627D">
        <w:rPr>
          <w:color w:val="222222"/>
          <w:shd w:val="clear" w:color="auto" w:fill="FFFFFF"/>
        </w:rPr>
        <w:t>Hualde</w:t>
      </w:r>
      <w:proofErr w:type="spellEnd"/>
      <w:r w:rsidRPr="006B627D">
        <w:rPr>
          <w:color w:val="222222"/>
          <w:shd w:val="clear" w:color="auto" w:fill="FFFFFF"/>
        </w:rPr>
        <w:t>, J. I. (2005).</w:t>
      </w:r>
      <w:r w:rsidRPr="006B627D">
        <w:rPr>
          <w:rStyle w:val="apple-converted-space"/>
          <w:color w:val="222222"/>
          <w:shd w:val="clear" w:color="auto" w:fill="FFFFFF"/>
        </w:rPr>
        <w:t> </w:t>
      </w:r>
      <w:r w:rsidRPr="006B627D">
        <w:rPr>
          <w:i/>
          <w:iCs/>
          <w:color w:val="222222"/>
          <w:shd w:val="clear" w:color="auto" w:fill="FFFFFF"/>
        </w:rPr>
        <w:t>The Sounds of Spanish with Audio CD</w:t>
      </w:r>
      <w:r w:rsidRPr="006B627D">
        <w:rPr>
          <w:color w:val="222222"/>
          <w:shd w:val="clear" w:color="auto" w:fill="FFFFFF"/>
        </w:rPr>
        <w:t xml:space="preserve">. </w:t>
      </w:r>
      <w:r w:rsidRPr="001C7517">
        <w:rPr>
          <w:color w:val="222222"/>
          <w:shd w:val="clear" w:color="auto" w:fill="FFFFFF"/>
          <w:lang w:val="es-ES"/>
        </w:rPr>
        <w:t>Cambridge, UK: CUP</w:t>
      </w:r>
    </w:p>
    <w:p w14:paraId="7165AC81" w14:textId="5349BF3A" w:rsidR="00292A5A" w:rsidRPr="001C7517" w:rsidRDefault="00AE2671" w:rsidP="00292A5A">
      <w:pPr>
        <w:ind w:left="360" w:hanging="360"/>
        <w:jc w:val="both"/>
        <w:rPr>
          <w:lang w:val="es-ES"/>
        </w:rPr>
      </w:pPr>
      <w:r>
        <w:rPr>
          <w:color w:val="222222"/>
          <w:shd w:val="clear" w:color="auto" w:fill="FFFFFF"/>
          <w:lang w:val="es-UY"/>
        </w:rPr>
        <w:t xml:space="preserve">Hualde, J.I. (2014) La silabificación en español. In </w:t>
      </w:r>
      <w:r w:rsidR="00292A5A">
        <w:rPr>
          <w:color w:val="222222"/>
          <w:shd w:val="clear" w:color="auto" w:fill="FFFFFF"/>
          <w:lang w:val="es-UY"/>
        </w:rPr>
        <w:t>Núñez-Cedeño, R. A</w:t>
      </w:r>
      <w:r w:rsidR="00292A5A" w:rsidRPr="006B627D">
        <w:rPr>
          <w:color w:val="222222"/>
          <w:shd w:val="clear" w:color="auto" w:fill="FFFFFF"/>
          <w:lang w:val="es-UY"/>
        </w:rPr>
        <w:t>., Colina, S., &amp; Bradley, T. G. (Eds.). (2014).</w:t>
      </w:r>
      <w:r w:rsidR="00292A5A" w:rsidRPr="006B627D">
        <w:rPr>
          <w:rStyle w:val="apple-converted-space"/>
          <w:color w:val="222222"/>
          <w:shd w:val="clear" w:color="auto" w:fill="FFFFFF"/>
          <w:lang w:val="es-UY"/>
        </w:rPr>
        <w:t> </w:t>
      </w:r>
      <w:r w:rsidR="00292A5A" w:rsidRPr="006B627D">
        <w:rPr>
          <w:i/>
          <w:iCs/>
          <w:color w:val="222222"/>
          <w:shd w:val="clear" w:color="auto" w:fill="FFFFFF"/>
          <w:lang w:val="es-UY"/>
        </w:rPr>
        <w:t>Fonología generativa contemporánea de la lengua española</w:t>
      </w:r>
      <w:r w:rsidR="00292A5A" w:rsidRPr="006B627D">
        <w:rPr>
          <w:color w:val="222222"/>
          <w:shd w:val="clear" w:color="auto" w:fill="FFFFFF"/>
          <w:lang w:val="es-UY"/>
        </w:rPr>
        <w:t xml:space="preserve">. </w:t>
      </w:r>
      <w:r w:rsidR="00292A5A" w:rsidRPr="001C7517">
        <w:rPr>
          <w:color w:val="222222"/>
          <w:shd w:val="clear" w:color="auto" w:fill="FFFFFF"/>
          <w:lang w:val="es-ES"/>
        </w:rPr>
        <w:t>Washington, DC: Georgetown UP</w:t>
      </w:r>
      <w:r w:rsidRPr="001C7517">
        <w:rPr>
          <w:color w:val="222222"/>
          <w:shd w:val="clear" w:color="auto" w:fill="FFFFFF"/>
          <w:lang w:val="es-ES"/>
        </w:rPr>
        <w:t>, pp. 195-215.</w:t>
      </w:r>
    </w:p>
    <w:p w14:paraId="19183337" w14:textId="77777777" w:rsidR="00292A5A" w:rsidRPr="001C7517" w:rsidRDefault="00292A5A" w:rsidP="00ED24B0">
      <w:pPr>
        <w:jc w:val="both"/>
        <w:rPr>
          <w:lang w:val="es-ES"/>
        </w:rPr>
      </w:pPr>
    </w:p>
    <w:sectPr w:rsidR="00292A5A" w:rsidRPr="001C7517" w:rsidSect="00D16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4-29T19:22:00Z" w:initials="Office">
    <w:p w14:paraId="2B324883" w14:textId="3A60212A" w:rsidR="005273E3" w:rsidRDefault="005273E3">
      <w:pPr>
        <w:pStyle w:val="CommentText"/>
      </w:pPr>
      <w:r>
        <w:rPr>
          <w:rStyle w:val="CommentReference"/>
        </w:rPr>
        <w:annotationRef/>
      </w:r>
      <w:proofErr w:type="spellStart"/>
      <w:r>
        <w:t>Esto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“</w:t>
      </w:r>
      <w:proofErr w:type="spellStart"/>
      <w:r>
        <w:t>dipthong</w:t>
      </w:r>
      <w:proofErr w:type="spellEnd"/>
      <w:r>
        <w:t>”, ¿no?</w:t>
      </w:r>
    </w:p>
  </w:comment>
  <w:comment w:id="1" w:author="Microsoft Office User" w:date="2018-04-29T19:23:00Z" w:initials="Office">
    <w:p w14:paraId="1014EFA4" w14:textId="657C62F7" w:rsidR="005273E3" w:rsidRDefault="005273E3">
      <w:pPr>
        <w:pStyle w:val="CommentText"/>
      </w:pPr>
      <w:r>
        <w:rPr>
          <w:rStyle w:val="CommentReference"/>
        </w:rPr>
        <w:annotationRef/>
      </w:r>
      <w:proofErr w:type="spellStart"/>
      <w:r>
        <w:t>Quitamos</w:t>
      </w:r>
      <w:proofErr w:type="spellEnd"/>
      <w:r>
        <w:t xml:space="preserve"> </w:t>
      </w:r>
      <w:proofErr w:type="spellStart"/>
      <w:r>
        <w:t>esto</w:t>
      </w:r>
      <w:proofErr w:type="spellEnd"/>
      <w:r>
        <w:t>?</w:t>
      </w:r>
    </w:p>
  </w:comment>
  <w:comment w:id="4" w:author="anonymous" w:date="2018-04-29T16:01:00Z" w:initials="A">
    <w:p w14:paraId="4C73630B" w14:textId="578E6850" w:rsidR="001C7517" w:rsidRDefault="001C7517">
      <w:pPr>
        <w:pStyle w:val="CommentText"/>
      </w:pPr>
      <w:r>
        <w:rPr>
          <w:rStyle w:val="CommentReference"/>
        </w:rPr>
        <w:annotationRef/>
      </w:r>
      <w:r>
        <w:t>Modify according to experimental study findings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324883" w15:done="0"/>
  <w15:commentEx w15:paraId="1014EFA4" w15:done="0"/>
  <w15:commentEx w15:paraId="4C7363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73630B" w16cid:durableId="1E906AE8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A267B" w14:textId="77777777" w:rsidR="000C24D3" w:rsidRDefault="000C24D3" w:rsidP="001B6C44">
      <w:r>
        <w:separator/>
      </w:r>
    </w:p>
  </w:endnote>
  <w:endnote w:type="continuationSeparator" w:id="0">
    <w:p w14:paraId="50399DF1" w14:textId="77777777" w:rsidR="000C24D3" w:rsidRDefault="000C24D3" w:rsidP="001B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0B4B6" w14:textId="77777777" w:rsidR="000C24D3" w:rsidRDefault="000C24D3" w:rsidP="001B6C44">
      <w:r>
        <w:separator/>
      </w:r>
    </w:p>
  </w:footnote>
  <w:footnote w:type="continuationSeparator" w:id="0">
    <w:p w14:paraId="07244307" w14:textId="77777777" w:rsidR="000C24D3" w:rsidRDefault="000C24D3" w:rsidP="001B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3980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6C"/>
    <w:rsid w:val="00025D11"/>
    <w:rsid w:val="0003516C"/>
    <w:rsid w:val="000741EC"/>
    <w:rsid w:val="000A1CE0"/>
    <w:rsid w:val="000B67C0"/>
    <w:rsid w:val="000B6A13"/>
    <w:rsid w:val="000C24D3"/>
    <w:rsid w:val="00163D17"/>
    <w:rsid w:val="001668DE"/>
    <w:rsid w:val="00171DB4"/>
    <w:rsid w:val="001B6C44"/>
    <w:rsid w:val="001C7517"/>
    <w:rsid w:val="002240E2"/>
    <w:rsid w:val="0023428F"/>
    <w:rsid w:val="0028102F"/>
    <w:rsid w:val="002866DE"/>
    <w:rsid w:val="00292A5A"/>
    <w:rsid w:val="002C1ED1"/>
    <w:rsid w:val="002E10D0"/>
    <w:rsid w:val="002F0A76"/>
    <w:rsid w:val="003010C0"/>
    <w:rsid w:val="00342430"/>
    <w:rsid w:val="00356119"/>
    <w:rsid w:val="00386CD0"/>
    <w:rsid w:val="00415E87"/>
    <w:rsid w:val="004550DC"/>
    <w:rsid w:val="00482B95"/>
    <w:rsid w:val="0050598D"/>
    <w:rsid w:val="00522D17"/>
    <w:rsid w:val="00525C90"/>
    <w:rsid w:val="005273E3"/>
    <w:rsid w:val="0055711A"/>
    <w:rsid w:val="00613E54"/>
    <w:rsid w:val="00623933"/>
    <w:rsid w:val="00637E6C"/>
    <w:rsid w:val="006B627D"/>
    <w:rsid w:val="006D2FBE"/>
    <w:rsid w:val="006D3238"/>
    <w:rsid w:val="006F25E1"/>
    <w:rsid w:val="007605B3"/>
    <w:rsid w:val="00781875"/>
    <w:rsid w:val="007835FB"/>
    <w:rsid w:val="007A1DCE"/>
    <w:rsid w:val="007A29BF"/>
    <w:rsid w:val="007A3698"/>
    <w:rsid w:val="007C49F4"/>
    <w:rsid w:val="00833027"/>
    <w:rsid w:val="008B755E"/>
    <w:rsid w:val="00943E22"/>
    <w:rsid w:val="00971D7C"/>
    <w:rsid w:val="009D02C7"/>
    <w:rsid w:val="009E77F0"/>
    <w:rsid w:val="009F1977"/>
    <w:rsid w:val="009F5AE2"/>
    <w:rsid w:val="00A73542"/>
    <w:rsid w:val="00AD7A58"/>
    <w:rsid w:val="00AE2671"/>
    <w:rsid w:val="00B36098"/>
    <w:rsid w:val="00B93A2A"/>
    <w:rsid w:val="00BD3ED0"/>
    <w:rsid w:val="00C324F8"/>
    <w:rsid w:val="00C660C3"/>
    <w:rsid w:val="00C85C85"/>
    <w:rsid w:val="00CC5F93"/>
    <w:rsid w:val="00CC7DC9"/>
    <w:rsid w:val="00CE535A"/>
    <w:rsid w:val="00D16E84"/>
    <w:rsid w:val="00D35D57"/>
    <w:rsid w:val="00D96C72"/>
    <w:rsid w:val="00DA13E6"/>
    <w:rsid w:val="00DC2BE2"/>
    <w:rsid w:val="00DD482B"/>
    <w:rsid w:val="00DD56E1"/>
    <w:rsid w:val="00DE7551"/>
    <w:rsid w:val="00E55648"/>
    <w:rsid w:val="00E75FDA"/>
    <w:rsid w:val="00E96440"/>
    <w:rsid w:val="00EA0B07"/>
    <w:rsid w:val="00EB5CA1"/>
    <w:rsid w:val="00EB624E"/>
    <w:rsid w:val="00EC707A"/>
    <w:rsid w:val="00ED24B0"/>
    <w:rsid w:val="00EF5F81"/>
    <w:rsid w:val="00EF65EB"/>
    <w:rsid w:val="00F27E62"/>
    <w:rsid w:val="00F3287E"/>
    <w:rsid w:val="00F93EB2"/>
    <w:rsid w:val="00FC14A5"/>
    <w:rsid w:val="00FD0E07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54EC6"/>
  <w14:defaultImageDpi w14:val="300"/>
  <w15:docId w15:val="{79D00396-2CF4-434F-9BAE-89D2FB7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16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E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EB2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rsid w:val="0003516C"/>
  </w:style>
  <w:style w:type="paragraph" w:styleId="ListBullet2">
    <w:name w:val="List Bullet 2"/>
    <w:basedOn w:val="Normal"/>
    <w:rsid w:val="0003516C"/>
    <w:pPr>
      <w:numPr>
        <w:numId w:val="1"/>
      </w:numPr>
    </w:pPr>
    <w:rPr>
      <w:b/>
      <w:sz w:val="28"/>
    </w:rPr>
  </w:style>
  <w:style w:type="table" w:styleId="TableGrid">
    <w:name w:val="Table Grid"/>
    <w:basedOn w:val="TableNormal"/>
    <w:uiPriority w:val="59"/>
    <w:rsid w:val="00505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1B6C44"/>
  </w:style>
  <w:style w:type="character" w:customStyle="1" w:styleId="FootnoteTextChar">
    <w:name w:val="Footnote Text Char"/>
    <w:basedOn w:val="DefaultParagraphFont"/>
    <w:link w:val="FootnoteText"/>
    <w:uiPriority w:val="99"/>
    <w:rsid w:val="001B6C44"/>
    <w:rPr>
      <w:rFonts w:eastAsia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1B6C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C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5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51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517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882</Words>
  <Characters>5030</Characters>
  <Application>Microsoft Macintosh Word</Application>
  <DocSecurity>0</DocSecurity>
  <Lines>41</Lines>
  <Paragraphs>11</Paragraphs>
  <ScaleCrop>false</ScaleCrop>
  <Company>University of Arizona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Colina</dc:creator>
  <cp:keywords/>
  <dc:description/>
  <cp:lastModifiedBy>Microsoft Office User</cp:lastModifiedBy>
  <cp:revision>5</cp:revision>
  <cp:lastPrinted>2016-04-22T16:32:00Z</cp:lastPrinted>
  <dcterms:created xsi:type="dcterms:W3CDTF">2018-04-29T23:00:00Z</dcterms:created>
  <dcterms:modified xsi:type="dcterms:W3CDTF">2018-04-29T23:24:00Z</dcterms:modified>
</cp:coreProperties>
</file>